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EFF5" w14:textId="77777777" w:rsidR="00257996" w:rsidRDefault="00257996">
      <w:pPr>
        <w:rPr>
          <w:rFonts w:ascii="Roboto" w:eastAsia="Roboto" w:hAnsi="Roboto" w:cs="Robot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57996" w14:paraId="63708F0B" w14:textId="77777777">
        <w:tc>
          <w:tcPr>
            <w:tcW w:w="282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650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  <w:r>
              <w:rPr>
                <w:rFonts w:ascii="Roboto" w:eastAsia="Roboto" w:hAnsi="Roboto" w:cs="Roboto"/>
                <w:b/>
                <w:color w:val="FFFFFF"/>
              </w:rPr>
              <w:t>Canvas/Campaign name</w:t>
            </w:r>
          </w:p>
        </w:tc>
        <w:tc>
          <w:tcPr>
            <w:tcW w:w="6540" w:type="dxa"/>
            <w:shd w:val="clear" w:color="auto" w:fill="655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6BBA" w14:textId="77777777" w:rsidR="00257996" w:rsidRDefault="0025799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</w:rPr>
            </w:pPr>
          </w:p>
        </w:tc>
      </w:tr>
      <w:tr w:rsidR="00257996" w14:paraId="2CBA144E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C75FB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Canvas/Campaign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07FB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062022-PC-Sensors Focus Tab IAM</w:t>
            </w:r>
          </w:p>
        </w:tc>
      </w:tr>
      <w:tr w:rsidR="00257996" w14:paraId="0D58D13C" w14:textId="77777777">
        <w:trPr>
          <w:trHeight w:val="45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D25E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Braze messages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5EC8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- Web &amp; Mob</w:t>
            </w:r>
          </w:p>
        </w:tc>
      </w:tr>
    </w:tbl>
    <w:p w14:paraId="235FB594" w14:textId="77777777" w:rsidR="00257996" w:rsidRDefault="00257996"/>
    <w:p w14:paraId="29C5C3E3" w14:textId="77777777" w:rsidR="00257996" w:rsidRDefault="0025799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257996" w14:paraId="77BC81DA" w14:textId="77777777">
        <w:trPr>
          <w:trHeight w:val="444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9C21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Message type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6E76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In-app message [Web &amp; Mob]</w:t>
            </w:r>
          </w:p>
        </w:tc>
      </w:tr>
      <w:tr w:rsidR="00257996" w14:paraId="658D45A6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71FF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Trigger event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0966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Sensors Dashboard</w:t>
            </w:r>
          </w:p>
        </w:tc>
      </w:tr>
      <w:tr w:rsidR="00257996" w14:paraId="459EFE69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E8F6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Audience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28A5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Sensors users</w:t>
            </w:r>
          </w:p>
        </w:tc>
      </w:tr>
      <w:tr w:rsidR="00257996" w14:paraId="3DA9DFC4" w14:textId="77777777">
        <w:trPr>
          <w:trHeight w:val="399"/>
        </w:trPr>
        <w:tc>
          <w:tcPr>
            <w:tcW w:w="9360" w:type="dxa"/>
            <w:gridSpan w:val="2"/>
            <w:shd w:val="clear" w:color="auto" w:fill="C2C5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CC05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Modal message</w:t>
            </w:r>
          </w:p>
        </w:tc>
      </w:tr>
      <w:tr w:rsidR="00257996" w14:paraId="1B59D398" w14:textId="77777777">
        <w:trPr>
          <w:trHeight w:val="399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3719" w14:textId="77777777" w:rsidR="00257996" w:rsidRDefault="0004238F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Slide 1</w:t>
            </w:r>
          </w:p>
        </w:tc>
        <w:tc>
          <w:tcPr>
            <w:tcW w:w="654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83BA" w14:textId="3A4C2C51" w:rsidR="00257996" w:rsidRPr="0004238F" w:rsidRDefault="00AE53F6">
            <w:pPr>
              <w:spacing w:line="240" w:lineRule="auto"/>
              <w:rPr>
                <w:b/>
                <w:lang w:val="nl-NL"/>
              </w:rPr>
            </w:pPr>
            <w:r>
              <w:rPr>
                <w:b/>
                <w:color w:val="6559FF"/>
                <w:lang w:val="nl-NL"/>
              </w:rPr>
              <w:t>Focus</w:t>
            </w:r>
            <w:r w:rsidRPr="0004238F">
              <w:rPr>
                <w:rStyle w:val="q4iawc"/>
                <w:lang w:val="nl-NL"/>
              </w:rPr>
              <w:t xml:space="preserve"> </w:t>
            </w:r>
            <w:r w:rsidR="003C25F4" w:rsidRPr="0004238F">
              <w:rPr>
                <w:b/>
                <w:lang w:val="nl-NL"/>
              </w:rPr>
              <w:t xml:space="preserve">u op uw </w:t>
            </w:r>
            <w:r>
              <w:rPr>
                <w:b/>
                <w:lang w:val="nl-NL"/>
              </w:rPr>
              <w:t>S</w:t>
            </w:r>
            <w:r w:rsidR="003C25F4" w:rsidRPr="0004238F">
              <w:rPr>
                <w:b/>
                <w:lang w:val="nl-NL"/>
              </w:rPr>
              <w:t>ensoren</w:t>
            </w:r>
          </w:p>
          <w:p w14:paraId="766025B5" w14:textId="77777777" w:rsidR="003C25F4" w:rsidRPr="0004238F" w:rsidRDefault="003C25F4">
            <w:pPr>
              <w:spacing w:line="240" w:lineRule="auto"/>
              <w:rPr>
                <w:b/>
                <w:lang w:val="nl-NL"/>
              </w:rPr>
            </w:pPr>
          </w:p>
          <w:p w14:paraId="195D5283" w14:textId="671B400A" w:rsidR="00257996" w:rsidRPr="0004238F" w:rsidRDefault="0004238F">
            <w:pPr>
              <w:spacing w:line="240" w:lineRule="auto"/>
              <w:rPr>
                <w:lang w:val="nl-NL"/>
              </w:rPr>
            </w:pPr>
            <w:r w:rsidRPr="0004238F">
              <w:rPr>
                <w:rStyle w:val="q4iawc"/>
                <w:lang w:val="nl-NL"/>
              </w:rPr>
              <w:t>Welkom bij uw nieuwe Go-</w:t>
            </w:r>
            <w:proofErr w:type="spellStart"/>
            <w:r w:rsidRPr="0004238F">
              <w:rPr>
                <w:rStyle w:val="q4iawc"/>
                <w:lang w:val="nl-NL"/>
              </w:rPr>
              <w:t>to</w:t>
            </w:r>
            <w:proofErr w:type="spellEnd"/>
            <w:r w:rsidRPr="0004238F">
              <w:rPr>
                <w:rStyle w:val="q4iawc"/>
                <w:lang w:val="nl-NL"/>
              </w:rPr>
              <w:t xml:space="preserve">-dashboard voor </w:t>
            </w:r>
            <w:r w:rsidR="00AE53F6">
              <w:rPr>
                <w:rStyle w:val="q4iawc"/>
                <w:lang w:val="nl-NL"/>
              </w:rPr>
              <w:t>S</w:t>
            </w:r>
            <w:r w:rsidRPr="0004238F">
              <w:rPr>
                <w:rStyle w:val="q4iawc"/>
                <w:lang w:val="nl-NL"/>
              </w:rPr>
              <w:t>ensoren</w:t>
            </w:r>
            <w:r w:rsidRPr="0004238F">
              <w:rPr>
                <w:lang w:val="nl-NL"/>
              </w:rPr>
              <w:t xml:space="preserve">. We hebben het allemaal in </w:t>
            </w:r>
            <w:ins w:id="0" w:author="Lidia Mayoral Moreno" w:date="2022-06-13T11:01:00Z">
              <w:r w:rsidR="00FA4765">
                <w:rPr>
                  <w:color w:val="6559FF"/>
                  <w:lang w:val="nl-NL"/>
                </w:rPr>
                <w:t>Focus</w:t>
              </w:r>
            </w:ins>
            <w:del w:id="1" w:author="Lidia Mayoral Moreno" w:date="2022-06-13T11:01:00Z">
              <w:r w:rsidRPr="0004238F" w:rsidDel="00FA4765">
                <w:rPr>
                  <w:color w:val="6559FF"/>
                  <w:lang w:val="nl-NL"/>
                </w:rPr>
                <w:delText>Samenvatting</w:delText>
              </w:r>
            </w:del>
            <w:r w:rsidRPr="00FA4765">
              <w:rPr>
                <w:color w:val="6559FF"/>
                <w:lang w:val="nl-NL"/>
                <w:rPrChange w:id="2" w:author="Lidia Mayoral Moreno" w:date="2022-06-13T11:01:00Z">
                  <w:rPr>
                    <w:lang w:val="nl-NL"/>
                  </w:rPr>
                </w:rPrChange>
              </w:rPr>
              <w:t xml:space="preserve"> </w:t>
            </w:r>
            <w:r w:rsidRPr="0004238F">
              <w:rPr>
                <w:lang w:val="nl-NL"/>
              </w:rPr>
              <w:t xml:space="preserve">voor u </w:t>
            </w:r>
            <w:r w:rsidR="00AE53F6">
              <w:rPr>
                <w:lang w:val="nl-NL"/>
              </w:rPr>
              <w:t>uiteengezet</w:t>
            </w:r>
            <w:r w:rsidRPr="0004238F">
              <w:rPr>
                <w:lang w:val="nl-NL"/>
              </w:rPr>
              <w:t>.</w:t>
            </w:r>
          </w:p>
          <w:p w14:paraId="2C331A32" w14:textId="77777777" w:rsidR="00257996" w:rsidRPr="0004238F" w:rsidRDefault="00257996">
            <w:pPr>
              <w:spacing w:line="240" w:lineRule="auto"/>
              <w:rPr>
                <w:lang w:val="nl-NL"/>
              </w:rPr>
            </w:pPr>
          </w:p>
          <w:p w14:paraId="66CEF215" w14:textId="722E0FC9" w:rsidR="00AE53F6" w:rsidRDefault="0004238F">
            <w:pPr>
              <w:spacing w:line="240" w:lineRule="auto"/>
              <w:rPr>
                <w:ins w:id="3" w:author="Catherine Maertens" w:date="2022-06-10T09:54:00Z"/>
                <w:lang w:val="nl-NL"/>
              </w:rPr>
            </w:pPr>
            <w:r w:rsidRPr="0004238F">
              <w:rPr>
                <w:rStyle w:val="q4iawc"/>
                <w:lang w:val="nl-NL"/>
              </w:rPr>
              <w:t xml:space="preserve">U kunt nu </w:t>
            </w:r>
            <w:r w:rsidR="00AE53F6">
              <w:rPr>
                <w:rStyle w:val="q4iawc"/>
                <w:lang w:val="nl-NL"/>
              </w:rPr>
              <w:t>gemakkelijk</w:t>
            </w:r>
            <w:r w:rsidR="00AE53F6" w:rsidRPr="0004238F">
              <w:rPr>
                <w:rStyle w:val="q4iawc"/>
                <w:lang w:val="nl-NL"/>
              </w:rPr>
              <w:t xml:space="preserve"> </w:t>
            </w:r>
            <w:r w:rsidRPr="0004238F">
              <w:rPr>
                <w:rStyle w:val="q4iawc"/>
                <w:lang w:val="nl-NL"/>
              </w:rPr>
              <w:t xml:space="preserve">actieve waarschuwingen en de status van uw belangrijkste sensoren hier op het </w:t>
            </w:r>
            <w:del w:id="4" w:author="Lidia Mayoral Moreno" w:date="2022-06-13T11:02:00Z">
              <w:r w:rsidRPr="0004238F" w:rsidDel="00FA4765">
                <w:rPr>
                  <w:color w:val="6559FF"/>
                  <w:lang w:val="nl-NL"/>
                </w:rPr>
                <w:delText>Samenvatting</w:delText>
              </w:r>
            </w:del>
            <w:ins w:id="5" w:author="Lidia Mayoral Moreno" w:date="2022-06-13T11:02:00Z">
              <w:r w:rsidR="00FA4765">
                <w:rPr>
                  <w:color w:val="6559FF"/>
                  <w:lang w:val="nl-NL"/>
                </w:rPr>
                <w:t>Focus</w:t>
              </w:r>
            </w:ins>
            <w:r w:rsidRPr="0004238F">
              <w:rPr>
                <w:color w:val="6559FF"/>
                <w:lang w:val="nl-NL"/>
              </w:rPr>
              <w:t>-</w:t>
            </w:r>
            <w:r w:rsidRPr="0004238F">
              <w:rPr>
                <w:rStyle w:val="q4iawc"/>
                <w:lang w:val="nl-NL"/>
              </w:rPr>
              <w:t xml:space="preserve">tabblad </w:t>
            </w:r>
            <w:r w:rsidR="00AE53F6">
              <w:rPr>
                <w:rStyle w:val="q4iawc"/>
                <w:lang w:val="nl-NL"/>
              </w:rPr>
              <w:t>bekijken</w:t>
            </w:r>
            <w:r w:rsidRPr="0004238F">
              <w:rPr>
                <w:rStyle w:val="q4iawc"/>
                <w:lang w:val="nl-NL"/>
              </w:rPr>
              <w:t>.</w:t>
            </w:r>
            <w:r w:rsidRPr="0004238F">
              <w:rPr>
                <w:lang w:val="nl-NL"/>
              </w:rPr>
              <w:t xml:space="preserve"> </w:t>
            </w:r>
          </w:p>
          <w:p w14:paraId="3084E731" w14:textId="77777777" w:rsidR="00AE53F6" w:rsidRDefault="00AE53F6">
            <w:pPr>
              <w:spacing w:line="240" w:lineRule="auto"/>
              <w:rPr>
                <w:ins w:id="6" w:author="Catherine Maertens" w:date="2022-06-10T09:54:00Z"/>
                <w:lang w:val="nl-NL"/>
              </w:rPr>
            </w:pPr>
          </w:p>
          <w:p w14:paraId="3414C1C1" w14:textId="0E501010" w:rsidR="00257996" w:rsidRPr="0004238F" w:rsidRDefault="0004238F">
            <w:pPr>
              <w:spacing w:line="240" w:lineRule="auto"/>
              <w:rPr>
                <w:lang w:val="nl-NL"/>
              </w:rPr>
            </w:pPr>
            <w:r w:rsidRPr="0004238F">
              <w:rPr>
                <w:lang w:val="nl-NL"/>
              </w:rPr>
              <w:t>[</w:t>
            </w:r>
            <w:r>
              <w:rPr>
                <w:lang w:val="nl-NL"/>
              </w:rPr>
              <w:t>Begrepen</w:t>
            </w:r>
            <w:r w:rsidRPr="0004238F">
              <w:rPr>
                <w:lang w:val="nl-NL"/>
              </w:rPr>
              <w:t>!]</w:t>
            </w:r>
          </w:p>
        </w:tc>
      </w:tr>
    </w:tbl>
    <w:p w14:paraId="601736D3" w14:textId="77777777" w:rsidR="00257996" w:rsidRDefault="00257996"/>
    <w:sectPr w:rsidR="002579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dia Mayoral Moreno">
    <w15:presenceInfo w15:providerId="AD" w15:userId="S::lidia.mayoral@safetyculture.io::fea49740-c67c-49a8-81ab-d2f74478829d"/>
  </w15:person>
  <w15:person w15:author="Catherine Maertens">
    <w15:presenceInfo w15:providerId="AD" w15:userId="S::cmaertens@airmed.com.au::beec8617-f4d2-424f-973a-4e0e36b8c9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996"/>
    <w:rsid w:val="000349FE"/>
    <w:rsid w:val="0004238F"/>
    <w:rsid w:val="00257996"/>
    <w:rsid w:val="002A45F0"/>
    <w:rsid w:val="003C25F4"/>
    <w:rsid w:val="007E224E"/>
    <w:rsid w:val="00AE53F6"/>
    <w:rsid w:val="00FA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D10CC"/>
  <w15:docId w15:val="{6BB5C992-6A6B-483A-837F-9353366E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q4iawc">
    <w:name w:val="q4iawc"/>
    <w:basedOn w:val="DefaultParagraphFont"/>
    <w:rsid w:val="003C25F4"/>
  </w:style>
  <w:style w:type="paragraph" w:styleId="Revision">
    <w:name w:val="Revision"/>
    <w:hidden/>
    <w:uiPriority w:val="99"/>
    <w:semiHidden/>
    <w:rsid w:val="00AE53F6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9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9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Lidia Mayoral Moreno</cp:lastModifiedBy>
  <cp:revision>5</cp:revision>
  <dcterms:created xsi:type="dcterms:W3CDTF">2022-06-09T23:55:00Z</dcterms:created>
  <dcterms:modified xsi:type="dcterms:W3CDTF">2022-06-13T09:02:00Z</dcterms:modified>
</cp:coreProperties>
</file>